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E0D" w:rsidRDefault="00431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:rsidR="00857E0D" w:rsidRDefault="00431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:rsidR="00857E0D" w:rsidRDefault="00431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57E0D" w:rsidRDefault="00431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431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431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857E0D" w:rsidRDefault="00431A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приложения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метеоинформацией</w:t>
      </w:r>
      <w:proofErr w:type="spellEnd"/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431A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 Студент группы</w:t>
      </w:r>
    </w:p>
    <w:p w:rsidR="00857E0D" w:rsidRDefault="00431A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БВТ2207</w:t>
      </w:r>
    </w:p>
    <w:p w:rsidR="00857E0D" w:rsidRDefault="00431A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Ковалевский Стас</w:t>
      </w:r>
    </w:p>
    <w:p w:rsidR="00857E0D" w:rsidRDefault="00857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7E0D" w:rsidRDefault="00857E0D"/>
    <w:p w:rsidR="00857E0D" w:rsidRDefault="00431AAD">
      <w:r>
        <w:t>ЦЕЛЬ РАБОТЫ: написать программу, которая позволит вывести текущий и недельный прогноз погоды, а также скорость ветра  и видимость.</w:t>
      </w:r>
    </w:p>
    <w:p w:rsidR="00857E0D" w:rsidRDefault="00431AAD">
      <w:r>
        <w:lastRenderedPageBreak/>
        <w:t xml:space="preserve">Программа будет писаться на языке программирования </w:t>
      </w:r>
      <w:proofErr w:type="spellStart"/>
      <w:r>
        <w:t>Pyth</w:t>
      </w:r>
      <w:r>
        <w:t>on</w:t>
      </w:r>
      <w:proofErr w:type="spellEnd"/>
      <w:r>
        <w:t xml:space="preserve"> в программе </w:t>
      </w:r>
      <w:proofErr w:type="spellStart"/>
      <w:r>
        <w:t>PyCharm</w:t>
      </w:r>
      <w:proofErr w:type="spellEnd"/>
      <w:r>
        <w:t>.</w:t>
      </w:r>
    </w:p>
    <w:p w:rsidR="00857E0D" w:rsidRDefault="00857E0D"/>
    <w:p w:rsidR="00857E0D" w:rsidRDefault="00431AAD">
      <w:r>
        <w:t xml:space="preserve">1. Создание нового проекта: FILE =&gt;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=&gt; </w:t>
      </w:r>
      <w:proofErr w:type="spellStart"/>
      <w:r>
        <w:t>Create</w:t>
      </w:r>
      <w:proofErr w:type="spellEnd"/>
    </w:p>
    <w:p w:rsidR="00857E0D" w:rsidRDefault="00431AAD">
      <w:r>
        <w:rPr>
          <w:noProof/>
        </w:rPr>
        <w:drawing>
          <wp:inline distT="0" distB="0" distL="0" distR="0">
            <wp:extent cx="4791744" cy="52394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r>
        <w:rPr>
          <w:noProof/>
        </w:rPr>
        <w:drawing>
          <wp:inline distT="0" distB="0" distL="0" distR="0">
            <wp:extent cx="5940425" cy="485521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r>
        <w:t xml:space="preserve">                                                Рисунок 1 – создание нового проекта</w:t>
      </w:r>
    </w:p>
    <w:p w:rsidR="00857E0D" w:rsidRDefault="00431AAD">
      <w:r>
        <w:t>2. Написание кода:</w:t>
      </w:r>
    </w:p>
    <w:p w:rsidR="00857E0D" w:rsidRDefault="00431AAD">
      <w:r>
        <w:t>2.1 Первым шагом нам необходимо подключить библиотеку “</w:t>
      </w:r>
      <w:proofErr w:type="spellStart"/>
      <w:r>
        <w:t>requests</w:t>
      </w:r>
      <w:proofErr w:type="spellEnd"/>
      <w:r>
        <w:t xml:space="preserve">”. Эта библиотека служит инструментом для составления HTTP-запросов в </w:t>
      </w:r>
      <w:proofErr w:type="spellStart"/>
      <w:r>
        <w:t>Python</w:t>
      </w:r>
      <w:proofErr w:type="spellEnd"/>
      <w:r>
        <w:t>.</w:t>
      </w:r>
    </w:p>
    <w:p w:rsidR="00857E0D" w:rsidRDefault="00431AAD">
      <w: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2038635" cy="476316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76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1962"/>
        </w:tabs>
      </w:pPr>
      <w:r>
        <w:tab/>
        <w:t xml:space="preserve">         Рисунок 2 – подключение библиотеки</w:t>
      </w:r>
    </w:p>
    <w:p w:rsidR="00857E0D" w:rsidRDefault="00857E0D">
      <w:pPr>
        <w:tabs>
          <w:tab w:val="left" w:pos="1962"/>
        </w:tabs>
      </w:pPr>
    </w:p>
    <w:p w:rsidR="00857E0D" w:rsidRDefault="00431AAD">
      <w:pPr>
        <w:tabs>
          <w:tab w:val="left" w:pos="1962"/>
        </w:tabs>
      </w:pPr>
      <w:r>
        <w:t>2.2 Укажем город</w:t>
      </w:r>
      <w:r>
        <w:t>, по которому будут собираться данные. Зададим переменную “</w:t>
      </w:r>
      <w:proofErr w:type="spellStart"/>
      <w:r>
        <w:t>city</w:t>
      </w:r>
      <w:proofErr w:type="spellEnd"/>
      <w:r>
        <w:t>”.</w:t>
      </w:r>
    </w:p>
    <w:p w:rsidR="00857E0D" w:rsidRDefault="00431AAD">
      <w:pPr>
        <w:tabs>
          <w:tab w:val="left" w:pos="1962"/>
        </w:tabs>
      </w:pPr>
      <w:r>
        <w:lastRenderedPageBreak/>
        <w:t xml:space="preserve">                                                </w:t>
      </w:r>
      <w:r>
        <w:rPr>
          <w:noProof/>
        </w:rPr>
        <w:drawing>
          <wp:inline distT="0" distB="0" distL="0" distR="0">
            <wp:extent cx="2191056" cy="69542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95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1962"/>
        </w:tabs>
      </w:pPr>
      <w:r>
        <w:t xml:space="preserve">                                                         Рисунок 3 – задаётся город </w:t>
      </w:r>
    </w:p>
    <w:p w:rsidR="00857E0D" w:rsidRDefault="00431AAD">
      <w:pPr>
        <w:tabs>
          <w:tab w:val="left" w:pos="1962"/>
        </w:tabs>
      </w:pPr>
      <w:r>
        <w:t xml:space="preserve">2.3 Затем мы должны прописать в нашей программе </w:t>
      </w:r>
      <w:proofErr w:type="spellStart"/>
      <w:r>
        <w:t>токен</w:t>
      </w:r>
      <w:proofErr w:type="spellEnd"/>
      <w:r>
        <w:t xml:space="preserve">. </w:t>
      </w:r>
      <w:proofErr w:type="spellStart"/>
      <w:r>
        <w:t>Токен</w:t>
      </w:r>
      <w:proofErr w:type="spellEnd"/>
      <w:r>
        <w:t xml:space="preserve"> берётся с официального сайта с </w:t>
      </w:r>
      <w:proofErr w:type="spellStart"/>
      <w:r>
        <w:t>метео</w:t>
      </w:r>
      <w:proofErr w:type="spellEnd"/>
      <w:r>
        <w:t xml:space="preserve">-информацией “openweathermap.org”. После авторизации можно сгенерировать </w:t>
      </w:r>
      <w:proofErr w:type="spellStart"/>
      <w:r>
        <w:t>токен</w:t>
      </w:r>
      <w:proofErr w:type="spellEnd"/>
      <w:r>
        <w:t>, перейдя в информацию о профиле.</w:t>
      </w:r>
    </w:p>
    <w:p w:rsidR="00857E0D" w:rsidRDefault="00431AAD">
      <w:pPr>
        <w:tabs>
          <w:tab w:val="left" w:pos="1962"/>
        </w:tabs>
      </w:pPr>
      <w:r>
        <w:t xml:space="preserve">                                            </w:t>
      </w:r>
    </w:p>
    <w:p w:rsidR="00857E0D" w:rsidRDefault="00431AAD">
      <w:pPr>
        <w:tabs>
          <w:tab w:val="left" w:pos="1962"/>
        </w:tabs>
      </w:pPr>
      <w:r>
        <w:rPr>
          <w:noProof/>
        </w:rPr>
        <w:drawing>
          <wp:inline distT="0" distB="0" distL="0" distR="0">
            <wp:extent cx="5687219" cy="201005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2592"/>
        </w:tabs>
      </w:pPr>
      <w:r>
        <w:tab/>
        <w:t xml:space="preserve">Рисунок 4 – генерирование </w:t>
      </w:r>
      <w:proofErr w:type="spellStart"/>
      <w:r>
        <w:t>токена</w:t>
      </w:r>
      <w:proofErr w:type="spellEnd"/>
    </w:p>
    <w:p w:rsidR="00857E0D" w:rsidRDefault="00431AAD">
      <w:pPr>
        <w:tabs>
          <w:tab w:val="left" w:pos="2592"/>
        </w:tabs>
      </w:pPr>
      <w:r>
        <w:t>2.4 Зададим переменну</w:t>
      </w:r>
      <w:r>
        <w:t>ю “</w:t>
      </w:r>
      <w:proofErr w:type="spellStart"/>
      <w:r>
        <w:t>appid</w:t>
      </w:r>
      <w:proofErr w:type="spellEnd"/>
      <w:r>
        <w:t xml:space="preserve">” и пропишем туда наш </w:t>
      </w:r>
      <w:proofErr w:type="spellStart"/>
      <w:r>
        <w:t>токен</w:t>
      </w:r>
      <w:proofErr w:type="spellEnd"/>
      <w:r>
        <w:t>.</w:t>
      </w:r>
    </w:p>
    <w:p w:rsidR="00857E0D" w:rsidRDefault="00431AAD">
      <w:pPr>
        <w:tabs>
          <w:tab w:val="left" w:pos="2592"/>
        </w:tabs>
      </w:pPr>
      <w:r>
        <w:t xml:space="preserve">                       </w:t>
      </w:r>
      <w:r>
        <w:rPr>
          <w:noProof/>
        </w:rPr>
        <w:drawing>
          <wp:inline distT="0" distB="0" distL="0" distR="0">
            <wp:extent cx="3934374" cy="70494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1710"/>
        </w:tabs>
      </w:pPr>
      <w:r>
        <w:tab/>
        <w:t xml:space="preserve">Рисунок 5 – добавление </w:t>
      </w:r>
      <w:proofErr w:type="spellStart"/>
      <w:r>
        <w:t>токена</w:t>
      </w:r>
      <w:proofErr w:type="spellEnd"/>
      <w:r>
        <w:t xml:space="preserve"> в программу</w:t>
      </w:r>
    </w:p>
    <w:p w:rsidR="00857E0D" w:rsidRDefault="00431AAD">
      <w:pPr>
        <w:tabs>
          <w:tab w:val="left" w:pos="1710"/>
        </w:tabs>
      </w:pPr>
      <w:r>
        <w:t>2.5 Затем нам нужно отправить запрос на сервис и получить необходимые нам данные</w:t>
      </w:r>
    </w:p>
    <w:p w:rsidR="00857E0D" w:rsidRDefault="00431AAD">
      <w:pPr>
        <w:tabs>
          <w:tab w:val="left" w:pos="1710"/>
        </w:tabs>
      </w:pPr>
      <w:r>
        <w:t xml:space="preserve">                         Рисунок 6 – отправление запроса на сервис. Сб</w:t>
      </w:r>
      <w:r>
        <w:t>ор данных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0425" cy="605790"/>
            <wp:effectExtent l="0" t="0" r="0" b="0"/>
            <wp:wrapSquare wrapText="bothSides" distT="0" distB="0" distL="114300" distR="11430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7E0D" w:rsidRDefault="00431AAD">
      <w:pPr>
        <w:tabs>
          <w:tab w:val="left" w:pos="1710"/>
        </w:tabs>
      </w:pPr>
      <w:r>
        <w:t xml:space="preserve">Разберём отправку запроса чуть подробнее: GET является одним из самых популярных HTTP – методов. Метод GET указывает на то, что происходи попытка извлечь данные из определённого ресурса. Для того, чтобы выполнить запрос GET, используется </w:t>
      </w:r>
      <w:proofErr w:type="spellStart"/>
      <w:r>
        <w:t>request</w:t>
      </w:r>
      <w:r>
        <w:t>s.get</w:t>
      </w:r>
      <w:proofErr w:type="spellEnd"/>
      <w:r>
        <w:t>().</w:t>
      </w:r>
    </w:p>
    <w:p w:rsidR="00857E0D" w:rsidRDefault="00431AAD">
      <w:pPr>
        <w:tabs>
          <w:tab w:val="left" w:pos="1710"/>
        </w:tabs>
      </w:pPr>
      <w:r>
        <w:t>Для указания города используем параметр “q”, для указания системы измерений используем параметр “</w:t>
      </w:r>
      <w:proofErr w:type="spellStart"/>
      <w:r>
        <w:t>units</w:t>
      </w:r>
      <w:proofErr w:type="spellEnd"/>
      <w:r>
        <w:t>”, для указания языка отображения данных используем параметр “</w:t>
      </w:r>
      <w:proofErr w:type="spellStart"/>
      <w:r>
        <w:t>lang</w:t>
      </w:r>
      <w:proofErr w:type="spellEnd"/>
      <w:r>
        <w:t>” и для того, чтобы узнать о том, что сервер принял наш запрос используем парам</w:t>
      </w:r>
      <w:r>
        <w:t>етр “APPID”.</w:t>
      </w:r>
    </w:p>
    <w:p w:rsidR="00857E0D" w:rsidRDefault="00431AAD">
      <w:pPr>
        <w:tabs>
          <w:tab w:val="left" w:pos="1710"/>
        </w:tabs>
      </w:pPr>
      <w:r>
        <w:t>2.6 Для сохранения данных зададим переменную “</w:t>
      </w:r>
      <w:proofErr w:type="spellStart"/>
      <w:r>
        <w:t>data</w:t>
      </w:r>
      <w:proofErr w:type="spellEnd"/>
      <w:r>
        <w:t xml:space="preserve">” и так как сервис отдаёт нам информацию в формате </w:t>
      </w:r>
      <w:proofErr w:type="spellStart"/>
      <w:r>
        <w:t>json</w:t>
      </w:r>
      <w:proofErr w:type="spellEnd"/>
      <w:r>
        <w:t xml:space="preserve">, нам необходимо использовать МЕТОД </w:t>
      </w:r>
      <w:proofErr w:type="spellStart"/>
      <w:r>
        <w:t>json</w:t>
      </w:r>
      <w:proofErr w:type="spellEnd"/>
      <w:r>
        <w:t>() для декодирования информации, полученной от сервиса.</w:t>
      </w:r>
    </w:p>
    <w:p w:rsidR="00857E0D" w:rsidRDefault="00431AAD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0425" cy="11017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857E0D" w:rsidRDefault="00431AAD">
      <w:pPr>
        <w:tabs>
          <w:tab w:val="left" w:pos="1710"/>
        </w:tabs>
      </w:pPr>
      <w:r>
        <w:t xml:space="preserve">                       Рисунок 7 – зада</w:t>
      </w:r>
      <w:r>
        <w:t xml:space="preserve">ём переменную </w:t>
      </w:r>
      <w:proofErr w:type="spellStart"/>
      <w:r>
        <w:t>data</w:t>
      </w:r>
      <w:proofErr w:type="spellEnd"/>
      <w:r>
        <w:t xml:space="preserve"> и добавление метода </w:t>
      </w:r>
      <w:proofErr w:type="spellStart"/>
      <w:r>
        <w:t>json</w:t>
      </w:r>
      <w:proofErr w:type="spellEnd"/>
      <w:r>
        <w:t>()</w:t>
      </w:r>
    </w:p>
    <w:p w:rsidR="00857E0D" w:rsidRDefault="00431AAD">
      <w:pPr>
        <w:tabs>
          <w:tab w:val="left" w:pos="1710"/>
        </w:tabs>
      </w:pPr>
      <w:r>
        <w:t>2.7 Выведем информацию в удобном для восприятия виде.</w:t>
      </w:r>
    </w:p>
    <w:p w:rsidR="00857E0D" w:rsidRDefault="00431AAD">
      <w:pPr>
        <w:tabs>
          <w:tab w:val="left" w:pos="1710"/>
        </w:tabs>
      </w:pPr>
      <w:r>
        <w:rPr>
          <w:noProof/>
        </w:rPr>
        <w:drawing>
          <wp:inline distT="0" distB="0" distL="0" distR="0">
            <wp:extent cx="5940425" cy="304990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2354"/>
        </w:tabs>
      </w:pPr>
      <w:r>
        <w:tab/>
        <w:t>Рисунок 8 – добавление вывода информации</w:t>
      </w:r>
    </w:p>
    <w:p w:rsidR="00857E0D" w:rsidRDefault="00431AAD">
      <w:pPr>
        <w:tabs>
          <w:tab w:val="left" w:pos="2354"/>
        </w:tabs>
      </w:pPr>
      <w:r>
        <w:t>2.8 Так как по условию было сказано вывести не только текущий прогноз, но и недельный, то необходимо отправить ещё один запрос на сервис, но только в этот раз надо будет заменить “/</w:t>
      </w:r>
      <w:proofErr w:type="spellStart"/>
      <w:r>
        <w:t>weather</w:t>
      </w:r>
      <w:proofErr w:type="spellEnd"/>
      <w:r>
        <w:t>” на “/</w:t>
      </w:r>
      <w:proofErr w:type="spellStart"/>
      <w:r>
        <w:t>forecast</w:t>
      </w:r>
      <w:proofErr w:type="spellEnd"/>
      <w:r>
        <w:t>”</w:t>
      </w:r>
    </w:p>
    <w:p w:rsidR="00857E0D" w:rsidRDefault="00431AAD">
      <w:pPr>
        <w:tabs>
          <w:tab w:val="left" w:pos="2354"/>
        </w:tabs>
      </w:pPr>
      <w:r>
        <w:rPr>
          <w:noProof/>
        </w:rPr>
        <w:drawing>
          <wp:inline distT="0" distB="0" distL="0" distR="0">
            <wp:extent cx="6024172" cy="918204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172" cy="918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jc w:val="center"/>
      </w:pPr>
      <w:r>
        <w:t>Рисунок 9 – добавление ещё одного запроса (недель</w:t>
      </w:r>
      <w:r>
        <w:t>ный прогноз)</w:t>
      </w:r>
    </w:p>
    <w:p w:rsidR="00857E0D" w:rsidRDefault="00431AAD">
      <w:pPr>
        <w:jc w:val="center"/>
      </w:pPr>
      <w:r>
        <w:t>2.9 Выведем все полученные данные в виде списка. Добавим к остальным данным ещё несколько: по условию было сказано вывести «Видимость» и «Скорость ветра»</w:t>
      </w:r>
    </w:p>
    <w:p w:rsidR="00857E0D" w:rsidRDefault="00431AAD">
      <w:pPr>
        <w:jc w:val="center"/>
      </w:pPr>
      <w:r>
        <w:t xml:space="preserve">Исходя из ознакомления c одним из отчётов в формате </w:t>
      </w:r>
      <w:proofErr w:type="spellStart"/>
      <w:r>
        <w:t>json</w:t>
      </w:r>
      <w:proofErr w:type="spellEnd"/>
      <w:r>
        <w:t>(), был сделан вывод о том, что «</w:t>
      </w:r>
      <w:r>
        <w:t>видимость» будет задаваться в программе как «</w:t>
      </w:r>
      <w:proofErr w:type="spellStart"/>
      <w:r>
        <w:t>visibility</w:t>
      </w:r>
      <w:proofErr w:type="spellEnd"/>
      <w:r>
        <w:t>”, а «скорость ветра» будет задаваться как «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speed</w:t>
      </w:r>
      <w:proofErr w:type="spellEnd"/>
      <w:r>
        <w:t>»</w:t>
      </w:r>
    </w:p>
    <w:p w:rsidR="00857E0D" w:rsidRDefault="00431AAD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231521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3267"/>
        </w:tabs>
      </w:pPr>
      <w:r>
        <w:t xml:space="preserve">                                            Рисунок 10 – вывод всех полученных данных</w:t>
      </w:r>
    </w:p>
    <w:p w:rsidR="00857E0D" w:rsidRDefault="00431AAD">
      <w:pPr>
        <w:tabs>
          <w:tab w:val="left" w:pos="3267"/>
        </w:tabs>
      </w:pPr>
      <w:r>
        <w:t>3. Запуск программы и проверка работоспособности кода.</w:t>
      </w:r>
    </w:p>
    <w:p w:rsidR="00857E0D" w:rsidRDefault="00431AAD">
      <w:pPr>
        <w:tabs>
          <w:tab w:val="left" w:pos="3267"/>
        </w:tabs>
      </w:pPr>
      <w:r>
        <w:rPr>
          <w:noProof/>
        </w:rPr>
        <w:drawing>
          <wp:inline distT="0" distB="0" distL="0" distR="0">
            <wp:extent cx="5940425" cy="114046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3267"/>
        </w:tabs>
      </w:pPr>
      <w:r>
        <w:t xml:space="preserve">                                                         Рисунок 11 – запуск программы</w:t>
      </w:r>
    </w:p>
    <w:p w:rsidR="00857E0D" w:rsidRDefault="00431AAD">
      <w:pPr>
        <w:tabs>
          <w:tab w:val="left" w:pos="3267"/>
        </w:tabs>
      </w:pPr>
      <w:r>
        <w:t xml:space="preserve">                           </w:t>
      </w:r>
      <w:r>
        <w:rPr>
          <w:noProof/>
        </w:rPr>
        <w:drawing>
          <wp:inline distT="0" distB="0" distL="0" distR="0">
            <wp:extent cx="3957030" cy="3268189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030" cy="3268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E0D" w:rsidRDefault="00431AAD">
      <w:pPr>
        <w:tabs>
          <w:tab w:val="left" w:pos="3267"/>
        </w:tabs>
      </w:pPr>
      <w:r>
        <w:t xml:space="preserve">                                                 Рисунок 12 – вывод полученных данных</w:t>
      </w:r>
    </w:p>
    <w:p w:rsidR="00857E0D" w:rsidRDefault="00431AAD">
      <w:pPr>
        <w:tabs>
          <w:tab w:val="left" w:pos="3267"/>
        </w:tabs>
      </w:pPr>
      <w:r>
        <w:t xml:space="preserve">                                                      </w:t>
      </w:r>
      <w:r>
        <w:t xml:space="preserve">                       ВЫВОД</w:t>
      </w:r>
    </w:p>
    <w:p w:rsidR="00857E0D" w:rsidRDefault="00431AAD">
      <w:pPr>
        <w:tabs>
          <w:tab w:val="left" w:pos="3267"/>
        </w:tabs>
      </w:pPr>
      <w:r>
        <w:t>В ходе этой лабораторной работы</w:t>
      </w:r>
      <w:ins w:id="0" w:author="Стас Ковалевский" w:date="2023-05-28T09:52:00Z">
        <w:r>
          <w:t xml:space="preserve"> </w:t>
        </w:r>
      </w:ins>
      <w:r>
        <w:t xml:space="preserve">была написана программа для сбора данных с </w:t>
      </w:r>
      <w:proofErr w:type="spellStart"/>
      <w:r>
        <w:t>метеоинформацией</w:t>
      </w:r>
      <w:proofErr w:type="spellEnd"/>
    </w:p>
    <w:p w:rsidR="00431AAD" w:rsidRDefault="00431AAD">
      <w:pPr>
        <w:tabs>
          <w:tab w:val="left" w:pos="3267"/>
        </w:tabs>
      </w:pPr>
    </w:p>
    <w:p w:rsidR="00431AAD" w:rsidRDefault="00431AAD">
      <w:pPr>
        <w:tabs>
          <w:tab w:val="left" w:pos="3267"/>
        </w:tabs>
      </w:pPr>
    </w:p>
    <w:p w:rsidR="00431AAD" w:rsidRDefault="00431AAD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•Ссылка на гит</w:t>
      </w:r>
    </w:p>
    <w:p w:rsidR="00431AAD" w:rsidRDefault="00431AAD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https://github.com/nihaobrat/vvit1-8</w:t>
      </w:r>
    </w:p>
    <w:p w:rsidR="00431AAD" w:rsidRDefault="00431AAD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AD" w:rsidRDefault="00431AAD">
      <w:pPr>
        <w:tabs>
          <w:tab w:val="left" w:pos="3267"/>
        </w:tabs>
      </w:pPr>
    </w:p>
    <w:p w:rsidR="00857E0D" w:rsidRDefault="00857E0D">
      <w:pPr>
        <w:tabs>
          <w:tab w:val="left" w:pos="3267"/>
        </w:tabs>
      </w:pPr>
    </w:p>
    <w:sectPr w:rsidR="00857E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тас Ковалевский">
    <w15:presenceInfo w15:providerId="Windows Live" w15:userId="a291717fa45013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E0D"/>
    <w:rsid w:val="00431AAD"/>
    <w:rsid w:val="008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3B83F"/>
  <w15:docId w15:val="{96FEC13B-4734-3B43-A9C5-5675EF3A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microsoft.com/office/2011/relationships/people" Target="peop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 Ковалевский</cp:lastModifiedBy>
  <cp:revision>2</cp:revision>
  <dcterms:created xsi:type="dcterms:W3CDTF">2023-05-28T10:24:00Z</dcterms:created>
  <dcterms:modified xsi:type="dcterms:W3CDTF">2023-05-28T10:24:00Z</dcterms:modified>
</cp:coreProperties>
</file>